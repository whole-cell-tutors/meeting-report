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DEB" w:rsidRPr="007C6C62" w:rsidDel="00B13808" w:rsidRDefault="00C61C86" w:rsidP="00B13808">
      <w:pPr>
        <w:spacing w:after="200"/>
        <w:rPr>
          <w:del w:id="0" w:author="Jonathan Karr" w:date="2015-08-03T00:02:00Z"/>
          <w:sz w:val="22"/>
          <w:szCs w:val="22"/>
          <w:lang w:val="en-US"/>
          <w:rPrChange w:id="1" w:author="Jonathan Karr" w:date="2015-08-03T00:09:00Z">
            <w:rPr>
              <w:del w:id="2" w:author="Jonathan Karr" w:date="2015-08-03T00:02:00Z"/>
              <w:rFonts w:ascii="Calibri" w:hAnsi="Calibri" w:cs="Calibri"/>
              <w:sz w:val="22"/>
              <w:szCs w:val="22"/>
              <w:lang w:val="en-US"/>
            </w:rPr>
          </w:rPrChange>
        </w:rPr>
        <w:pPrChange w:id="3" w:author="Jonathan Karr" w:date="2015-08-03T00:02:00Z">
          <w:pPr/>
        </w:pPrChange>
      </w:pPr>
      <w:r w:rsidRPr="007C6C62">
        <w:rPr>
          <w:sz w:val="22"/>
          <w:szCs w:val="22"/>
          <w:lang w:val="en-US"/>
          <w:rPrChange w:id="4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>Dear Sir or Madam,</w:t>
      </w:r>
    </w:p>
    <w:p w:rsidR="00AA3DEB" w:rsidRPr="007C6C62" w:rsidRDefault="00AA3DEB" w:rsidP="00B13808">
      <w:pPr>
        <w:spacing w:after="200"/>
        <w:rPr>
          <w:sz w:val="22"/>
          <w:szCs w:val="22"/>
          <w:lang w:val="en-US"/>
          <w:rPrChange w:id="5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pPrChange w:id="6" w:author="Jonathan Karr" w:date="2015-08-03T00:02:00Z">
          <w:pPr/>
        </w:pPrChange>
      </w:pPr>
    </w:p>
    <w:p w:rsidR="00B13808" w:rsidRPr="007C6C62" w:rsidRDefault="00C61C86" w:rsidP="00B13808">
      <w:pPr>
        <w:spacing w:after="200"/>
        <w:rPr>
          <w:ins w:id="7" w:author="Jonathan Karr" w:date="2015-08-03T00:06:00Z"/>
          <w:sz w:val="22"/>
          <w:szCs w:val="22"/>
          <w:lang w:val="en-US"/>
          <w:rPrChange w:id="8" w:author="Jonathan Karr" w:date="2015-08-03T00:09:00Z">
            <w:rPr>
              <w:ins w:id="9" w:author="Jonathan Karr" w:date="2015-08-03T00:06:00Z"/>
              <w:rFonts w:ascii="Calibri" w:hAnsi="Calibri" w:cs="Calibri"/>
              <w:sz w:val="22"/>
              <w:szCs w:val="22"/>
              <w:lang w:val="en-US"/>
            </w:rPr>
          </w:rPrChange>
        </w:rPr>
        <w:pPrChange w:id="10" w:author="Jonathan Karr" w:date="2015-08-03T00:02:00Z">
          <w:pPr/>
        </w:pPrChange>
      </w:pPr>
      <w:r w:rsidRPr="007C6C62">
        <w:rPr>
          <w:sz w:val="22"/>
          <w:szCs w:val="22"/>
          <w:lang w:val="en-US"/>
          <w:rPrChange w:id="11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 xml:space="preserve">We enclose a manuscript titled </w:t>
      </w:r>
      <w:r w:rsidRPr="007C6C62">
        <w:rPr>
          <w:iCs/>
          <w:sz w:val="22"/>
          <w:szCs w:val="22"/>
          <w:lang w:val="en-US"/>
          <w:rPrChange w:id="12" w:author="Jonathan Karr" w:date="2015-08-03T00:09:00Z">
            <w:rPr>
              <w:rFonts w:ascii="Calibri" w:hAnsi="Calibri" w:cs="Calibri"/>
              <w:i/>
              <w:iCs/>
              <w:sz w:val="22"/>
              <w:szCs w:val="22"/>
              <w:lang w:val="en-US"/>
            </w:rPr>
          </w:rPrChange>
        </w:rPr>
        <w:t>“Toward standards for tomorrow’s whole-cell models”</w:t>
      </w:r>
      <w:r w:rsidRPr="007C6C62">
        <w:rPr>
          <w:sz w:val="22"/>
          <w:szCs w:val="22"/>
          <w:lang w:val="en-US"/>
          <w:rPrChange w:id="13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 xml:space="preserve"> for consideration </w:t>
      </w:r>
      <w:del w:id="14" w:author="Jonathan Karr" w:date="2015-08-02T23:59:00Z">
        <w:r w:rsidRPr="007C6C62" w:rsidDel="00B13808">
          <w:rPr>
            <w:sz w:val="22"/>
            <w:szCs w:val="22"/>
            <w:lang w:val="en-US"/>
            <w:rPrChange w:id="15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delText xml:space="preserve"> </w:delText>
        </w:r>
      </w:del>
      <w:r w:rsidRPr="007C6C62">
        <w:rPr>
          <w:sz w:val="22"/>
          <w:szCs w:val="22"/>
          <w:lang w:val="en-US"/>
          <w:rPrChange w:id="16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 xml:space="preserve">for publication in your special issue on </w:t>
      </w:r>
      <w:r w:rsidRPr="007C6C62">
        <w:rPr>
          <w:iCs/>
          <w:sz w:val="22"/>
          <w:szCs w:val="22"/>
          <w:lang w:val="en-US"/>
          <w:rPrChange w:id="17" w:author="Jonathan Karr" w:date="2015-08-03T00:09:00Z">
            <w:rPr>
              <w:rFonts w:ascii="Calibri" w:hAnsi="Calibri" w:cs="Calibri"/>
              <w:i/>
              <w:iCs/>
              <w:sz w:val="22"/>
              <w:szCs w:val="22"/>
              <w:lang w:val="en-US"/>
            </w:rPr>
          </w:rPrChange>
        </w:rPr>
        <w:t>Reproducibility in Biomedical Modeling</w:t>
      </w:r>
      <w:del w:id="18" w:author="Jonathan Karr" w:date="2015-08-03T00:02:00Z">
        <w:r w:rsidRPr="007C6C62" w:rsidDel="00B13808">
          <w:rPr>
            <w:i/>
            <w:iCs/>
            <w:sz w:val="22"/>
            <w:szCs w:val="22"/>
            <w:lang w:val="en-US"/>
            <w:rPrChange w:id="19" w:author="Jonathan Karr" w:date="2015-08-03T00:09:00Z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rPrChange>
          </w:rPr>
          <w:delText xml:space="preserve"> </w:delText>
        </w:r>
      </w:del>
      <w:r w:rsidRPr="007C6C62">
        <w:rPr>
          <w:sz w:val="22"/>
          <w:szCs w:val="22"/>
          <w:lang w:val="en-US"/>
          <w:rPrChange w:id="20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 xml:space="preserve"> in </w:t>
      </w:r>
      <w:ins w:id="21" w:author="Jonathan Karr" w:date="2015-08-03T00:06:00Z">
        <w:r w:rsidR="00B13808" w:rsidRPr="007C6C62">
          <w:rPr>
            <w:i/>
            <w:sz w:val="22"/>
            <w:szCs w:val="22"/>
            <w:lang w:val="en-US"/>
            <w:rPrChange w:id="22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 xml:space="preserve">IEEE </w:t>
        </w:r>
      </w:ins>
      <w:r w:rsidRPr="007C6C62">
        <w:rPr>
          <w:i/>
          <w:iCs/>
          <w:sz w:val="22"/>
          <w:szCs w:val="22"/>
          <w:lang w:val="en-US"/>
          <w:rPrChange w:id="23" w:author="Jonathan Karr" w:date="2015-08-03T00:09:00Z">
            <w:rPr>
              <w:rFonts w:ascii="Calibri" w:hAnsi="Calibri" w:cs="Calibri"/>
              <w:i/>
              <w:iCs/>
              <w:sz w:val="22"/>
              <w:szCs w:val="22"/>
              <w:lang w:val="en-US"/>
            </w:rPr>
          </w:rPrChange>
        </w:rPr>
        <w:t>Transactions on Biomedical Engineering</w:t>
      </w:r>
      <w:r w:rsidRPr="007C6C62">
        <w:rPr>
          <w:sz w:val="22"/>
          <w:szCs w:val="22"/>
          <w:lang w:val="en-US"/>
          <w:rPrChange w:id="24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 xml:space="preserve">. </w:t>
      </w:r>
      <w:ins w:id="25" w:author="Jonathan Karr" w:date="2015-08-03T00:15:00Z">
        <w:r w:rsidR="007C6C62">
          <w:rPr>
            <w:sz w:val="22"/>
            <w:szCs w:val="22"/>
            <w:lang w:val="en-US"/>
          </w:rPr>
          <w:t xml:space="preserve">Whole-cell modeling is a promising tool for learning new biology, engineering microorganisms, and tailoring medical therapy to individual patients. </w:t>
        </w:r>
      </w:ins>
      <w:r w:rsidRPr="007C6C62">
        <w:rPr>
          <w:sz w:val="22"/>
          <w:szCs w:val="22"/>
          <w:lang w:val="en-US"/>
          <w:rPrChange w:id="26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 xml:space="preserve">The manuscript </w:t>
      </w:r>
      <w:del w:id="27" w:author="Jonathan Karr" w:date="2015-08-02T23:59:00Z">
        <w:r w:rsidRPr="007C6C62" w:rsidDel="00B13808">
          <w:rPr>
            <w:sz w:val="22"/>
            <w:szCs w:val="22"/>
            <w:lang w:val="en-US"/>
            <w:rPrChange w:id="28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delText xml:space="preserve">at hand </w:delText>
        </w:r>
      </w:del>
      <w:del w:id="29" w:author="Jonathan Karr" w:date="2015-08-03T00:03:00Z">
        <w:r w:rsidRPr="007C6C62" w:rsidDel="00B13808">
          <w:rPr>
            <w:sz w:val="22"/>
            <w:szCs w:val="22"/>
            <w:lang w:val="en-US"/>
            <w:rPrChange w:id="30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delText>discusses</w:delText>
        </w:r>
      </w:del>
      <w:ins w:id="31" w:author="Jonathan Karr" w:date="2015-08-03T00:03:00Z">
        <w:r w:rsidR="00B13808" w:rsidRPr="007C6C62">
          <w:rPr>
            <w:sz w:val="22"/>
            <w:szCs w:val="22"/>
            <w:lang w:val="en-US"/>
            <w:rPrChange w:id="32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>describes</w:t>
        </w:r>
      </w:ins>
      <w:r w:rsidRPr="007C6C62">
        <w:rPr>
          <w:sz w:val="22"/>
          <w:szCs w:val="22"/>
          <w:lang w:val="en-US"/>
          <w:rPrChange w:id="33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 xml:space="preserve"> the </w:t>
      </w:r>
      <w:ins w:id="34" w:author="Jonathan Karr" w:date="2015-08-02T23:59:00Z">
        <w:r w:rsidR="00B13808" w:rsidRPr="007C6C62">
          <w:rPr>
            <w:sz w:val="22"/>
            <w:szCs w:val="22"/>
            <w:lang w:val="en-US"/>
            <w:rPrChange w:id="35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>standard</w:t>
        </w:r>
      </w:ins>
      <w:ins w:id="36" w:author="Jonathan Karr" w:date="2015-08-03T00:03:00Z">
        <w:r w:rsidR="00B13808" w:rsidRPr="007C6C62">
          <w:rPr>
            <w:sz w:val="22"/>
            <w:szCs w:val="22"/>
            <w:lang w:val="en-US"/>
            <w:rPrChange w:id="37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 xml:space="preserve"> representation formats </w:t>
        </w:r>
      </w:ins>
      <w:ins w:id="38" w:author="Jonathan Karr" w:date="2015-08-02T23:59:00Z">
        <w:r w:rsidR="00B13808" w:rsidRPr="007C6C62">
          <w:rPr>
            <w:sz w:val="22"/>
            <w:szCs w:val="22"/>
            <w:lang w:val="en-US"/>
            <w:rPrChange w:id="39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 xml:space="preserve">and software tools needed to </w:t>
        </w:r>
      </w:ins>
      <w:ins w:id="40" w:author="Jonathan Karr" w:date="2015-08-03T00:07:00Z">
        <w:r w:rsidR="007C6C62" w:rsidRPr="007C6C62">
          <w:rPr>
            <w:sz w:val="22"/>
            <w:szCs w:val="22"/>
            <w:lang w:val="en-US"/>
            <w:rPrChange w:id="41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 xml:space="preserve">reproduce whole-cell models and </w:t>
        </w:r>
      </w:ins>
      <w:ins w:id="42" w:author="Jonathan Karr" w:date="2015-08-02T23:59:00Z">
        <w:r w:rsidR="00B13808" w:rsidRPr="007C6C62">
          <w:rPr>
            <w:sz w:val="22"/>
            <w:szCs w:val="22"/>
            <w:lang w:val="en-US"/>
            <w:rPrChange w:id="43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 xml:space="preserve">advance </w:t>
        </w:r>
      </w:ins>
      <w:ins w:id="44" w:author="Jonathan Karr" w:date="2015-08-03T00:07:00Z">
        <w:r w:rsidR="007C6C62" w:rsidRPr="007C6C62">
          <w:rPr>
            <w:sz w:val="22"/>
            <w:szCs w:val="22"/>
            <w:lang w:val="en-US"/>
            <w:rPrChange w:id="45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 xml:space="preserve">the field of </w:t>
        </w:r>
      </w:ins>
      <w:ins w:id="46" w:author="Jonathan Karr" w:date="2015-08-02T23:59:00Z">
        <w:r w:rsidR="00B13808" w:rsidRPr="007C6C62">
          <w:rPr>
            <w:sz w:val="22"/>
            <w:szCs w:val="22"/>
            <w:lang w:val="en-US"/>
            <w:rPrChange w:id="47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>whole-cell modeling</w:t>
        </w:r>
      </w:ins>
      <w:del w:id="48" w:author="Jonathan Karr" w:date="2015-08-03T00:00:00Z">
        <w:r w:rsidRPr="007C6C62" w:rsidDel="00B13808">
          <w:rPr>
            <w:sz w:val="22"/>
            <w:szCs w:val="22"/>
            <w:lang w:val="en-US"/>
            <w:rPrChange w:id="49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delText>path toward standards for whole-cell models</w:delText>
        </w:r>
      </w:del>
      <w:ins w:id="50" w:author="Jonathan Karr" w:date="2015-08-03T00:00:00Z">
        <w:r w:rsidR="00B13808" w:rsidRPr="007C6C62">
          <w:rPr>
            <w:sz w:val="22"/>
            <w:szCs w:val="22"/>
            <w:lang w:val="en-US"/>
            <w:rPrChange w:id="51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 xml:space="preserve">. The manuscript is based on our experience encoding a recent whole-cell model of </w:t>
        </w:r>
        <w:r w:rsidR="00B13808" w:rsidRPr="007C6C62">
          <w:rPr>
            <w:i/>
            <w:sz w:val="22"/>
            <w:szCs w:val="22"/>
            <w:lang w:val="en-US"/>
            <w:rPrChange w:id="52" w:author="Jonathan Karr" w:date="2015-08-03T00:09:00Z">
              <w:rPr>
                <w:rFonts w:ascii="Calibri" w:hAnsi="Calibri" w:cs="Calibri"/>
                <w:i/>
                <w:sz w:val="22"/>
                <w:szCs w:val="22"/>
                <w:lang w:val="en-US"/>
              </w:rPr>
            </w:rPrChange>
          </w:rPr>
          <w:t xml:space="preserve">Mycoplasma </w:t>
        </w:r>
        <w:proofErr w:type="spellStart"/>
        <w:r w:rsidR="00B13808" w:rsidRPr="007C6C62">
          <w:rPr>
            <w:i/>
            <w:sz w:val="22"/>
            <w:szCs w:val="22"/>
            <w:lang w:val="en-US"/>
            <w:rPrChange w:id="53" w:author="Jonathan Karr" w:date="2015-08-03T00:09:00Z">
              <w:rPr>
                <w:rFonts w:ascii="Calibri" w:hAnsi="Calibri" w:cs="Calibri"/>
                <w:i/>
                <w:sz w:val="22"/>
                <w:szCs w:val="22"/>
                <w:lang w:val="en-US"/>
              </w:rPr>
            </w:rPrChange>
          </w:rPr>
          <w:t>genitalium</w:t>
        </w:r>
        <w:proofErr w:type="spellEnd"/>
        <w:r w:rsidR="00B13808" w:rsidRPr="007C6C62">
          <w:rPr>
            <w:sz w:val="22"/>
            <w:szCs w:val="22"/>
            <w:lang w:val="en-US"/>
            <w:rPrChange w:id="54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 xml:space="preserve"> into SBML at the 2015 Whole-Cell Modeling Summer School</w:t>
        </w:r>
      </w:ins>
      <w:del w:id="55" w:author="Jonathan Karr" w:date="2015-08-03T00:01:00Z">
        <w:r w:rsidRPr="007C6C62" w:rsidDel="00B13808">
          <w:rPr>
            <w:sz w:val="22"/>
            <w:szCs w:val="22"/>
            <w:lang w:val="en-US"/>
            <w:rPrChange w:id="56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delText>, based on the experiences gained at this year's summer school on Whole-Cell modeling in Rostock, Germany</w:delText>
        </w:r>
      </w:del>
      <w:r w:rsidRPr="007C6C62">
        <w:rPr>
          <w:sz w:val="22"/>
          <w:szCs w:val="22"/>
          <w:lang w:val="en-US"/>
          <w:rPrChange w:id="57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 xml:space="preserve">. </w:t>
      </w:r>
      <w:moveToRangeStart w:id="58" w:author="Jonathan Karr" w:date="2015-08-03T00:05:00Z" w:name="move426323647"/>
      <w:moveTo w:id="59" w:author="Jonathan Karr" w:date="2015-08-03T00:05:00Z">
        <w:r w:rsidR="00B13808" w:rsidRPr="007C6C62">
          <w:rPr>
            <w:sz w:val="22"/>
            <w:szCs w:val="22"/>
            <w:lang w:val="en-US"/>
            <w:rPrChange w:id="60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 xml:space="preserve">The manuscript is co-authored by the </w:t>
        </w:r>
      </w:moveTo>
      <w:ins w:id="61" w:author="Jonathan Karr" w:date="2015-08-03T00:05:00Z">
        <w:r w:rsidR="00B13808" w:rsidRPr="007C6C62">
          <w:rPr>
            <w:sz w:val="22"/>
            <w:szCs w:val="22"/>
            <w:lang w:val="en-US"/>
            <w:rPrChange w:id="62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>summer school</w:t>
        </w:r>
      </w:ins>
      <w:ins w:id="63" w:author="Jonathan Karr" w:date="2015-08-03T00:10:00Z">
        <w:r w:rsidR="007C6C62">
          <w:rPr>
            <w:sz w:val="22"/>
            <w:szCs w:val="22"/>
            <w:lang w:val="en-US"/>
          </w:rPr>
          <w:t>’s</w:t>
        </w:r>
      </w:ins>
      <w:ins w:id="64" w:author="Jonathan Karr" w:date="2015-08-03T00:05:00Z">
        <w:r w:rsidR="00B13808" w:rsidRPr="007C6C62">
          <w:rPr>
            <w:sz w:val="22"/>
            <w:szCs w:val="22"/>
            <w:lang w:val="en-US"/>
            <w:rPrChange w:id="65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 xml:space="preserve"> </w:t>
        </w:r>
      </w:ins>
      <w:moveTo w:id="66" w:author="Jonathan Karr" w:date="2015-08-03T00:05:00Z">
        <w:r w:rsidR="00B13808" w:rsidRPr="007C6C62">
          <w:rPr>
            <w:sz w:val="22"/>
            <w:szCs w:val="22"/>
            <w:lang w:val="en-US"/>
            <w:rPrChange w:id="67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>participants</w:t>
        </w:r>
        <w:del w:id="68" w:author="Jonathan Karr" w:date="2015-08-03T00:05:00Z">
          <w:r w:rsidR="00B13808" w:rsidRPr="007C6C62" w:rsidDel="00B13808">
            <w:rPr>
              <w:sz w:val="22"/>
              <w:szCs w:val="22"/>
              <w:lang w:val="en-US"/>
              <w:rPrChange w:id="69" w:author="Jonathan Karr" w:date="2015-08-03T00:09:00Z">
                <w:rPr>
                  <w:rFonts w:ascii="Calibri" w:hAnsi="Calibri" w:cs="Calibri"/>
                  <w:sz w:val="22"/>
                  <w:szCs w:val="22"/>
                  <w:lang w:val="en-US"/>
                </w:rPr>
              </w:rPrChange>
            </w:rPr>
            <w:delText xml:space="preserve"> of the summer school</w:delText>
          </w:r>
        </w:del>
        <w:r w:rsidR="00B13808" w:rsidRPr="007C6C62">
          <w:rPr>
            <w:sz w:val="22"/>
            <w:szCs w:val="22"/>
            <w:lang w:val="en-US"/>
            <w:rPrChange w:id="70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>.</w:t>
        </w:r>
      </w:moveTo>
      <w:moveToRangeEnd w:id="58"/>
      <w:ins w:id="71" w:author="Jonathan Karr" w:date="2015-08-03T00:05:00Z">
        <w:r w:rsidR="00B13808" w:rsidRPr="007C6C62">
          <w:rPr>
            <w:sz w:val="22"/>
            <w:szCs w:val="22"/>
            <w:lang w:val="en-US"/>
            <w:rPrChange w:id="72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 xml:space="preserve"> </w:t>
        </w:r>
      </w:ins>
    </w:p>
    <w:p w:rsidR="00AA3DEB" w:rsidRPr="007C6C62" w:rsidDel="00B13808" w:rsidRDefault="00B13808" w:rsidP="00B13808">
      <w:pPr>
        <w:spacing w:after="200"/>
        <w:rPr>
          <w:del w:id="73" w:author="Jonathan Karr" w:date="2015-08-03T00:02:00Z"/>
          <w:sz w:val="22"/>
          <w:szCs w:val="22"/>
          <w:rPrChange w:id="74" w:author="Jonathan Karr" w:date="2015-08-03T00:09:00Z">
            <w:rPr>
              <w:del w:id="75" w:author="Jonathan Karr" w:date="2015-08-03T00:02:00Z"/>
            </w:rPr>
          </w:rPrChange>
        </w:rPr>
        <w:pPrChange w:id="76" w:author="Jonathan Karr" w:date="2015-08-03T00:02:00Z">
          <w:pPr/>
        </w:pPrChange>
      </w:pPr>
      <w:ins w:id="77" w:author="Jonathan Karr" w:date="2015-08-03T00:05:00Z">
        <w:r w:rsidRPr="007C6C62">
          <w:rPr>
            <w:sz w:val="22"/>
            <w:szCs w:val="22"/>
            <w:lang w:val="en-US"/>
            <w:rPrChange w:id="78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 xml:space="preserve">We believe </w:t>
        </w:r>
      </w:ins>
      <w:ins w:id="79" w:author="Jonathan Karr" w:date="2015-08-03T00:06:00Z">
        <w:r w:rsidRPr="007C6C62">
          <w:rPr>
            <w:sz w:val="22"/>
            <w:szCs w:val="22"/>
            <w:lang w:val="en-US"/>
            <w:rPrChange w:id="80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 xml:space="preserve">your special issue on </w:t>
        </w:r>
        <w:r w:rsidRPr="007C6C62">
          <w:rPr>
            <w:iCs/>
            <w:sz w:val="22"/>
            <w:szCs w:val="22"/>
            <w:lang w:val="en-US"/>
            <w:rPrChange w:id="81" w:author="Jonathan Karr" w:date="2015-08-03T00:09:00Z">
              <w:rPr>
                <w:rFonts w:ascii="Calibri" w:hAnsi="Calibri" w:cs="Calibri"/>
                <w:iCs/>
                <w:sz w:val="22"/>
                <w:szCs w:val="22"/>
                <w:lang w:val="en-US"/>
              </w:rPr>
            </w:rPrChange>
          </w:rPr>
          <w:t>Reproducibility in Biomedical Modeling</w:t>
        </w:r>
        <w:r w:rsidRPr="007C6C62">
          <w:rPr>
            <w:iCs/>
            <w:sz w:val="22"/>
            <w:szCs w:val="22"/>
            <w:lang w:val="en-US"/>
            <w:rPrChange w:id="82" w:author="Jonathan Karr" w:date="2015-08-03T00:09:00Z">
              <w:rPr>
                <w:rFonts w:ascii="Calibri" w:hAnsi="Calibri" w:cs="Calibri"/>
                <w:iCs/>
                <w:sz w:val="22"/>
                <w:szCs w:val="22"/>
                <w:lang w:val="en-US"/>
              </w:rPr>
            </w:rPrChange>
          </w:rPr>
          <w:t xml:space="preserve"> would be an ex</w:t>
        </w:r>
      </w:ins>
    </w:p>
    <w:p w:rsidR="00AA3DEB" w:rsidRPr="007C6C62" w:rsidRDefault="007C6C62" w:rsidP="00B13808">
      <w:pPr>
        <w:spacing w:after="200"/>
        <w:rPr>
          <w:sz w:val="22"/>
          <w:szCs w:val="22"/>
          <w:lang w:val="en-US"/>
          <w:rPrChange w:id="83" w:author="Jonathan Karr" w:date="2015-08-03T00:09:00Z">
            <w:rPr>
              <w:lang w:val="en-US"/>
            </w:rPr>
          </w:rPrChange>
        </w:rPr>
        <w:pPrChange w:id="84" w:author="Jonathan Karr" w:date="2015-08-03T00:02:00Z">
          <w:pPr/>
        </w:pPrChange>
      </w:pPr>
      <w:proofErr w:type="gramStart"/>
      <w:ins w:id="85" w:author="Jonathan Karr" w:date="2015-08-03T00:07:00Z">
        <w:r w:rsidRPr="007C6C62">
          <w:rPr>
            <w:sz w:val="22"/>
            <w:szCs w:val="22"/>
            <w:lang w:val="en-US"/>
            <w:rPrChange w:id="86" w:author="Jonathan Karr" w:date="2015-08-03T00:09:00Z">
              <w:rPr>
                <w:lang w:val="en-US"/>
              </w:rPr>
            </w:rPrChange>
          </w:rPr>
          <w:t>cellent</w:t>
        </w:r>
      </w:ins>
      <w:proofErr w:type="gramEnd"/>
      <w:ins w:id="87" w:author="Jonathan Karr" w:date="2015-08-03T00:10:00Z">
        <w:r>
          <w:rPr>
            <w:sz w:val="22"/>
            <w:szCs w:val="22"/>
            <w:lang w:val="en-US"/>
          </w:rPr>
          <w:t xml:space="preserve"> </w:t>
        </w:r>
      </w:ins>
      <w:ins w:id="88" w:author="Jonathan Karr" w:date="2015-08-03T00:06:00Z">
        <w:r w:rsidR="00B13808" w:rsidRPr="007C6C62">
          <w:rPr>
            <w:sz w:val="22"/>
            <w:szCs w:val="22"/>
            <w:lang w:val="en-US"/>
            <w:rPrChange w:id="89" w:author="Jonathan Karr" w:date="2015-08-03T00:09:00Z">
              <w:rPr>
                <w:lang w:val="en-US"/>
              </w:rPr>
            </w:rPrChange>
          </w:rPr>
          <w:t>forum for our manuscript</w:t>
        </w:r>
      </w:ins>
      <w:ins w:id="90" w:author="Jonathan Karr" w:date="2015-08-03T00:07:00Z">
        <w:r w:rsidRPr="007C6C62">
          <w:rPr>
            <w:sz w:val="22"/>
            <w:szCs w:val="22"/>
            <w:lang w:val="en-US"/>
            <w:rPrChange w:id="91" w:author="Jonathan Karr" w:date="2015-08-03T00:09:00Z">
              <w:rPr>
                <w:lang w:val="en-US"/>
              </w:rPr>
            </w:rPrChange>
          </w:rPr>
          <w:t xml:space="preserve"> because our </w:t>
        </w:r>
      </w:ins>
      <w:ins w:id="92" w:author="Jonathan Karr" w:date="2015-08-03T00:08:00Z">
        <w:r w:rsidRPr="007C6C62">
          <w:rPr>
            <w:sz w:val="22"/>
            <w:szCs w:val="22"/>
            <w:lang w:val="en-US"/>
            <w:rPrChange w:id="93" w:author="Jonathan Karr" w:date="2015-08-03T00:09:00Z">
              <w:rPr>
                <w:lang w:val="en-US"/>
              </w:rPr>
            </w:rPrChange>
          </w:rPr>
          <w:t>manuscript</w:t>
        </w:r>
      </w:ins>
      <w:ins w:id="94" w:author="Jonathan Karr" w:date="2015-08-03T00:07:00Z">
        <w:r w:rsidRPr="007C6C62">
          <w:rPr>
            <w:sz w:val="22"/>
            <w:szCs w:val="22"/>
            <w:lang w:val="en-US"/>
            <w:rPrChange w:id="95" w:author="Jonathan Karr" w:date="2015-08-03T00:09:00Z">
              <w:rPr>
                <w:lang w:val="en-US"/>
              </w:rPr>
            </w:rPrChange>
          </w:rPr>
          <w:t xml:space="preserve"> </w:t>
        </w:r>
      </w:ins>
      <w:ins w:id="96" w:author="Jonathan Karr" w:date="2015-08-03T00:10:00Z">
        <w:r>
          <w:rPr>
            <w:sz w:val="22"/>
            <w:szCs w:val="22"/>
            <w:lang w:val="en-US"/>
          </w:rPr>
          <w:t>describes</w:t>
        </w:r>
      </w:ins>
      <w:ins w:id="97" w:author="Jonathan Karr" w:date="2015-08-03T00:07:00Z">
        <w:r w:rsidRPr="007C6C62">
          <w:rPr>
            <w:sz w:val="22"/>
            <w:szCs w:val="22"/>
            <w:lang w:val="en-US"/>
            <w:rPrChange w:id="98" w:author="Jonathan Karr" w:date="2015-08-03T00:09:00Z">
              <w:rPr>
                <w:lang w:val="en-US"/>
              </w:rPr>
            </w:rPrChange>
          </w:rPr>
          <w:t xml:space="preserve"> </w:t>
        </w:r>
      </w:ins>
      <w:ins w:id="99" w:author="Jonathan Karr" w:date="2015-08-03T00:08:00Z">
        <w:r w:rsidRPr="007C6C62">
          <w:rPr>
            <w:sz w:val="22"/>
            <w:szCs w:val="22"/>
            <w:lang w:val="en-US"/>
            <w:rPrChange w:id="100" w:author="Jonathan Karr" w:date="2015-08-03T00:09:00Z">
              <w:rPr>
                <w:lang w:val="en-US"/>
              </w:rPr>
            </w:rPrChange>
          </w:rPr>
          <w:t xml:space="preserve">the tools needed to reproducibly build whole-cell models. Furthermore, we believe that </w:t>
        </w:r>
      </w:ins>
      <w:ins w:id="101" w:author="Jonathan Karr" w:date="2015-08-03T00:10:00Z">
        <w:r>
          <w:rPr>
            <w:sz w:val="22"/>
            <w:szCs w:val="22"/>
            <w:lang w:val="en-US"/>
          </w:rPr>
          <w:t>the reproducibility of whole-cell models</w:t>
        </w:r>
      </w:ins>
      <w:ins w:id="102" w:author="Jonathan Karr" w:date="2015-08-03T00:11:00Z">
        <w:r>
          <w:rPr>
            <w:sz w:val="22"/>
            <w:szCs w:val="22"/>
            <w:lang w:val="en-US"/>
          </w:rPr>
          <w:t xml:space="preserve"> is an important topic in computational systems biology which would be of great interest to your readers.</w:t>
        </w:r>
      </w:ins>
    </w:p>
    <w:p w:rsidR="007C6C62" w:rsidRPr="007C6C62" w:rsidRDefault="007C6C62" w:rsidP="00B13808">
      <w:pPr>
        <w:spacing w:after="200"/>
        <w:rPr>
          <w:ins w:id="103" w:author="Jonathan Karr" w:date="2015-08-03T00:11:00Z"/>
          <w:sz w:val="22"/>
          <w:szCs w:val="22"/>
          <w:lang w:val="en-US"/>
          <w:rPrChange w:id="104" w:author="Jonathan Karr" w:date="2015-08-03T00:12:00Z">
            <w:rPr>
              <w:ins w:id="105" w:author="Jonathan Karr" w:date="2015-08-03T00:11:00Z"/>
              <w:sz w:val="22"/>
              <w:szCs w:val="22"/>
              <w:lang w:val="en-US"/>
            </w:rPr>
          </w:rPrChange>
        </w:rPr>
        <w:pPrChange w:id="106" w:author="Jonathan Karr" w:date="2015-08-03T00:02:00Z">
          <w:pPr/>
        </w:pPrChange>
      </w:pPr>
      <w:ins w:id="107" w:author="Jonathan Karr" w:date="2015-08-03T00:11:00Z">
        <w:r>
          <w:rPr>
            <w:sz w:val="22"/>
            <w:szCs w:val="22"/>
            <w:lang w:val="en-US"/>
          </w:rPr>
          <w:t xml:space="preserve">First, the manuscript describes the format and educational outcomes of the 2015 Whole-Cell Modeling Summer School. Second, the manuscript describes our efforts to encode a recent whole-cell model of </w:t>
        </w:r>
      </w:ins>
      <w:ins w:id="108" w:author="Jonathan Karr" w:date="2015-08-03T00:12:00Z">
        <w:r>
          <w:rPr>
            <w:i/>
            <w:sz w:val="22"/>
            <w:szCs w:val="22"/>
            <w:lang w:val="en-US"/>
          </w:rPr>
          <w:t xml:space="preserve">Mycoplasma </w:t>
        </w:r>
        <w:proofErr w:type="spellStart"/>
        <w:r>
          <w:rPr>
            <w:i/>
            <w:sz w:val="22"/>
            <w:szCs w:val="22"/>
            <w:lang w:val="en-US"/>
          </w:rPr>
          <w:t>genitalium</w:t>
        </w:r>
        <w:proofErr w:type="spellEnd"/>
        <w:r>
          <w:rPr>
            <w:sz w:val="22"/>
            <w:szCs w:val="22"/>
            <w:lang w:val="en-US"/>
          </w:rPr>
          <w:t xml:space="preserve"> into SBML, to encode computational experiments into SED-ML, and to visualize the model using SBGN. The manuscript summarizes our progress, as well as the challenges we faced encoding the model into SBML and simulating the model using exi</w:t>
        </w:r>
      </w:ins>
      <w:ins w:id="109" w:author="Jonathan Karr" w:date="2015-08-03T00:13:00Z">
        <w:r>
          <w:rPr>
            <w:sz w:val="22"/>
            <w:szCs w:val="22"/>
            <w:lang w:val="en-US"/>
          </w:rPr>
          <w:t>s</w:t>
        </w:r>
      </w:ins>
      <w:ins w:id="110" w:author="Jonathan Karr" w:date="2015-08-03T00:12:00Z">
        <w:r>
          <w:rPr>
            <w:sz w:val="22"/>
            <w:szCs w:val="22"/>
            <w:lang w:val="en-US"/>
          </w:rPr>
          <w:t xml:space="preserve">ting open-source </w:t>
        </w:r>
      </w:ins>
      <w:ins w:id="111" w:author="Jonathan Karr" w:date="2015-08-03T00:13:00Z">
        <w:r>
          <w:rPr>
            <w:sz w:val="22"/>
            <w:szCs w:val="22"/>
            <w:lang w:val="en-US"/>
          </w:rPr>
          <w:t>simulators. Third, the manuscript describes the standards and software expansions which are needed to enable researchers to reproducibly build and quickly simulate whole-cell mod</w:t>
        </w:r>
      </w:ins>
      <w:ins w:id="112" w:author="Jonathan Karr" w:date="2015-08-03T00:16:00Z">
        <w:r>
          <w:rPr>
            <w:sz w:val="22"/>
            <w:szCs w:val="22"/>
            <w:lang w:val="en-US"/>
          </w:rPr>
          <w:t>els.</w:t>
        </w:r>
      </w:ins>
    </w:p>
    <w:p w:rsidR="00AA3DEB" w:rsidRPr="007C6C62" w:rsidDel="00B13808" w:rsidRDefault="007C6C62" w:rsidP="00B13808">
      <w:pPr>
        <w:spacing w:after="200"/>
        <w:rPr>
          <w:del w:id="113" w:author="Jonathan Karr" w:date="2015-08-03T00:02:00Z"/>
          <w:sz w:val="22"/>
          <w:szCs w:val="22"/>
          <w:rPrChange w:id="114" w:author="Jonathan Karr" w:date="2015-08-03T00:09:00Z">
            <w:rPr>
              <w:del w:id="115" w:author="Jonathan Karr" w:date="2015-08-03T00:02:00Z"/>
            </w:rPr>
          </w:rPrChange>
        </w:rPr>
        <w:pPrChange w:id="116" w:author="Jonathan Karr" w:date="2015-08-03T00:02:00Z">
          <w:pPr/>
        </w:pPrChange>
      </w:pPr>
      <w:ins w:id="117" w:author="Jonathan Karr" w:date="2015-08-03T00:14:00Z">
        <w:r>
          <w:rPr>
            <w:sz w:val="22"/>
            <w:szCs w:val="22"/>
            <w:lang w:val="en-US"/>
          </w:rPr>
          <w:t>I</w:t>
        </w:r>
      </w:ins>
      <w:del w:id="118" w:author="Jonathan Karr" w:date="2015-08-03T00:14:00Z">
        <w:r w:rsidR="00C61C86" w:rsidRPr="007C6C62" w:rsidDel="007C6C62">
          <w:rPr>
            <w:sz w:val="22"/>
            <w:szCs w:val="22"/>
            <w:lang w:val="en-US"/>
            <w:rPrChange w:id="119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delText xml:space="preserve">In this manuscript, we </w:delText>
        </w:r>
      </w:del>
      <w:del w:id="120" w:author="Jonathan Karr" w:date="2015-08-03T00:01:00Z">
        <w:r w:rsidR="00C61C86" w:rsidRPr="007C6C62" w:rsidDel="00B13808">
          <w:rPr>
            <w:sz w:val="22"/>
            <w:szCs w:val="22"/>
            <w:lang w:val="en-US"/>
            <w:rPrChange w:id="121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delText xml:space="preserve">motivate </w:delText>
        </w:r>
      </w:del>
      <w:del w:id="122" w:author="Jonathan Karr" w:date="2015-08-03T00:14:00Z">
        <w:r w:rsidR="00C61C86" w:rsidRPr="007C6C62" w:rsidDel="007C6C62">
          <w:rPr>
            <w:sz w:val="22"/>
            <w:szCs w:val="22"/>
            <w:lang w:val="en-US"/>
            <w:rPrChange w:id="123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delText>the importance of whole-cell mode</w:delText>
        </w:r>
        <w:r w:rsidR="00C61C86" w:rsidRPr="007C6C62" w:rsidDel="007C6C62">
          <w:rPr>
            <w:sz w:val="22"/>
            <w:szCs w:val="22"/>
            <w:lang w:val="en-US"/>
            <w:rPrChange w:id="124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delText>ling as a tool for biomedical research. In March 2015, we organi</w:delText>
        </w:r>
      </w:del>
      <w:del w:id="125" w:author="Jonathan Karr" w:date="2015-08-03T00:01:00Z">
        <w:r w:rsidR="00C61C86" w:rsidRPr="007C6C62" w:rsidDel="00B13808">
          <w:rPr>
            <w:sz w:val="22"/>
            <w:szCs w:val="22"/>
            <w:lang w:val="en-US"/>
            <w:rPrChange w:id="126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delText>s</w:delText>
        </w:r>
      </w:del>
      <w:del w:id="127" w:author="Jonathan Karr" w:date="2015-08-03T00:14:00Z">
        <w:r w:rsidR="00C61C86" w:rsidRPr="007C6C62" w:rsidDel="007C6C62">
          <w:rPr>
            <w:sz w:val="22"/>
            <w:szCs w:val="22"/>
            <w:lang w:val="en-US"/>
            <w:rPrChange w:id="128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delText>ed a summer school devoted to encoding the whole-cell model by Jonathan Karr et al in open standards and software tools. One goal of the summer school was the education of young scientists. A</w:delText>
        </w:r>
        <w:r w:rsidR="00C61C86" w:rsidRPr="007C6C62" w:rsidDel="007C6C62">
          <w:rPr>
            <w:sz w:val="22"/>
            <w:szCs w:val="22"/>
            <w:lang w:val="en-US"/>
            <w:rPrChange w:id="129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delText xml:space="preserve"> second, equally important goal, was the identification of shortcomings in current standards and tools for whole-cell modeling. We evaluated standards for modeling (Systems Biology Markup Language and its extensions), standards for simulation description (</w:delText>
        </w:r>
        <w:r w:rsidR="00C61C86" w:rsidRPr="007C6C62" w:rsidDel="007C6C62">
          <w:rPr>
            <w:sz w:val="22"/>
            <w:szCs w:val="22"/>
            <w:lang w:val="en-US"/>
            <w:rPrChange w:id="130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delText xml:space="preserve">Simulation Experiment Description Markup Language), standards for graphical representation of networks (Systems Biology Graphical Notation), and standards for semantic annotation, and open software tools. </w:delText>
        </w:r>
      </w:del>
    </w:p>
    <w:p w:rsidR="00AA3DEB" w:rsidRPr="007C6C62" w:rsidDel="00B13808" w:rsidRDefault="00AA3DEB" w:rsidP="00B13808">
      <w:pPr>
        <w:spacing w:after="200"/>
        <w:rPr>
          <w:del w:id="131" w:author="Jonathan Karr" w:date="2015-08-03T00:02:00Z"/>
          <w:sz w:val="22"/>
          <w:szCs w:val="22"/>
          <w:lang w:val="en-US"/>
          <w:rPrChange w:id="132" w:author="Jonathan Karr" w:date="2015-08-03T00:09:00Z">
            <w:rPr>
              <w:del w:id="133" w:author="Jonathan Karr" w:date="2015-08-03T00:02:00Z"/>
              <w:rFonts w:ascii="Calibri" w:hAnsi="Calibri" w:cs="Calibri"/>
              <w:sz w:val="22"/>
              <w:szCs w:val="22"/>
              <w:lang w:val="en-US"/>
            </w:rPr>
          </w:rPrChange>
        </w:rPr>
        <w:pPrChange w:id="134" w:author="Jonathan Karr" w:date="2015-08-03T00:02:00Z">
          <w:pPr/>
        </w:pPrChange>
      </w:pPr>
    </w:p>
    <w:p w:rsidR="00AA3DEB" w:rsidRPr="007C6C62" w:rsidDel="007C6C62" w:rsidRDefault="00AA3DEB" w:rsidP="00B13808">
      <w:pPr>
        <w:spacing w:after="200"/>
        <w:rPr>
          <w:del w:id="135" w:author="Jonathan Karr" w:date="2015-08-03T00:14:00Z"/>
          <w:sz w:val="22"/>
          <w:szCs w:val="22"/>
          <w:lang w:val="en-US"/>
          <w:rPrChange w:id="136" w:author="Jonathan Karr" w:date="2015-08-03T00:09:00Z">
            <w:rPr>
              <w:del w:id="137" w:author="Jonathan Karr" w:date="2015-08-03T00:14:00Z"/>
              <w:rFonts w:ascii="Calibri" w:hAnsi="Calibri" w:cs="Calibri"/>
              <w:sz w:val="22"/>
              <w:szCs w:val="22"/>
              <w:lang w:val="en-US"/>
            </w:rPr>
          </w:rPrChange>
        </w:rPr>
        <w:pPrChange w:id="138" w:author="Jonathan Karr" w:date="2015-08-03T00:02:00Z">
          <w:pPr/>
        </w:pPrChange>
      </w:pPr>
    </w:p>
    <w:p w:rsidR="00AA3DEB" w:rsidRPr="007C6C62" w:rsidDel="00B13808" w:rsidRDefault="00C61C86" w:rsidP="00B13808">
      <w:pPr>
        <w:spacing w:after="200"/>
        <w:rPr>
          <w:del w:id="139" w:author="Jonathan Karr" w:date="2015-08-03T00:02:00Z"/>
          <w:sz w:val="22"/>
          <w:szCs w:val="22"/>
          <w:rPrChange w:id="140" w:author="Jonathan Karr" w:date="2015-08-03T00:09:00Z">
            <w:rPr>
              <w:del w:id="141" w:author="Jonathan Karr" w:date="2015-08-03T00:02:00Z"/>
            </w:rPr>
          </w:rPrChange>
        </w:rPr>
        <w:pPrChange w:id="142" w:author="Jonathan Karr" w:date="2015-08-03T00:02:00Z">
          <w:pPr/>
        </w:pPrChange>
      </w:pPr>
      <w:del w:id="143" w:author="Jonathan Karr" w:date="2015-08-03T00:14:00Z">
        <w:r w:rsidRPr="007C6C62" w:rsidDel="007C6C62">
          <w:rPr>
            <w:sz w:val="22"/>
            <w:szCs w:val="22"/>
            <w:lang w:val="en-US"/>
            <w:rPrChange w:id="144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delText>I</w:delText>
        </w:r>
      </w:del>
      <w:proofErr w:type="gramStart"/>
      <w:r w:rsidRPr="007C6C62">
        <w:rPr>
          <w:sz w:val="22"/>
          <w:szCs w:val="22"/>
          <w:lang w:val="en-US"/>
          <w:rPrChange w:id="145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>n</w:t>
      </w:r>
      <w:proofErr w:type="gramEnd"/>
      <w:r w:rsidRPr="007C6C62">
        <w:rPr>
          <w:sz w:val="22"/>
          <w:szCs w:val="22"/>
          <w:lang w:val="en-US"/>
          <w:rPrChange w:id="146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 xml:space="preserve"> summary, we believe that whole-cell modeling </w:t>
      </w:r>
      <w:r w:rsidRPr="007C6C62">
        <w:rPr>
          <w:sz w:val="22"/>
          <w:szCs w:val="22"/>
          <w:lang w:val="en-US"/>
          <w:rPrChange w:id="147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 xml:space="preserve">is a </w:t>
      </w:r>
      <w:del w:id="148" w:author="Jonathan Karr" w:date="2015-08-03T00:04:00Z">
        <w:r w:rsidRPr="007C6C62" w:rsidDel="00B13808">
          <w:rPr>
            <w:sz w:val="22"/>
            <w:szCs w:val="22"/>
            <w:lang w:val="en-US"/>
            <w:rPrChange w:id="149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delText>state-of-the-art</w:delText>
        </w:r>
      </w:del>
      <w:ins w:id="150" w:author="Jonathan Karr" w:date="2015-08-03T00:04:00Z">
        <w:r w:rsidR="00B13808" w:rsidRPr="007C6C62">
          <w:rPr>
            <w:sz w:val="22"/>
            <w:szCs w:val="22"/>
            <w:lang w:val="en-US"/>
            <w:rPrChange w:id="151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>promising</w:t>
        </w:r>
      </w:ins>
      <w:r w:rsidRPr="007C6C62">
        <w:rPr>
          <w:sz w:val="22"/>
          <w:szCs w:val="22"/>
          <w:lang w:val="en-US"/>
          <w:rPrChange w:id="152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 xml:space="preserve"> </w:t>
      </w:r>
      <w:del w:id="153" w:author="Jonathan Karr" w:date="2015-08-03T00:04:00Z">
        <w:r w:rsidRPr="007C6C62" w:rsidDel="00B13808">
          <w:rPr>
            <w:sz w:val="22"/>
            <w:szCs w:val="22"/>
            <w:lang w:val="en-US"/>
            <w:rPrChange w:id="154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delText xml:space="preserve">technique </w:delText>
        </w:r>
      </w:del>
      <w:ins w:id="155" w:author="Jonathan Karr" w:date="2015-08-03T00:04:00Z">
        <w:r w:rsidR="00B13808" w:rsidRPr="007C6C62">
          <w:rPr>
            <w:sz w:val="22"/>
            <w:szCs w:val="22"/>
            <w:lang w:val="en-US"/>
            <w:rPrChange w:id="156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>methodology</w:t>
        </w:r>
        <w:r w:rsidR="00B13808" w:rsidRPr="007C6C62">
          <w:rPr>
            <w:sz w:val="22"/>
            <w:szCs w:val="22"/>
            <w:lang w:val="en-US"/>
            <w:rPrChange w:id="157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 xml:space="preserve"> </w:t>
        </w:r>
      </w:ins>
      <w:r w:rsidRPr="007C6C62">
        <w:rPr>
          <w:sz w:val="22"/>
          <w:szCs w:val="22"/>
          <w:lang w:val="en-US"/>
          <w:rPrChange w:id="158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 xml:space="preserve">that </w:t>
      </w:r>
      <w:del w:id="159" w:author="Jonathan Karr" w:date="2015-08-03T00:04:00Z">
        <w:r w:rsidRPr="007C6C62" w:rsidDel="00B13808">
          <w:rPr>
            <w:sz w:val="22"/>
            <w:szCs w:val="22"/>
            <w:lang w:val="en-US"/>
            <w:rPrChange w:id="160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delText xml:space="preserve">will </w:delText>
        </w:r>
      </w:del>
      <w:ins w:id="161" w:author="Jonathan Karr" w:date="2015-08-03T00:16:00Z">
        <w:r w:rsidR="007C6C62">
          <w:rPr>
            <w:sz w:val="22"/>
            <w:szCs w:val="22"/>
            <w:lang w:val="en-US"/>
          </w:rPr>
          <w:t>c</w:t>
        </w:r>
      </w:ins>
      <w:ins w:id="162" w:author="Jonathan Karr" w:date="2015-08-03T00:04:00Z">
        <w:r w:rsidR="00B13808" w:rsidRPr="007C6C62">
          <w:rPr>
            <w:sz w:val="22"/>
            <w:szCs w:val="22"/>
            <w:lang w:val="en-US"/>
            <w:rPrChange w:id="163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>ould</w:t>
        </w:r>
        <w:r w:rsidR="00B13808" w:rsidRPr="007C6C62">
          <w:rPr>
            <w:sz w:val="22"/>
            <w:szCs w:val="22"/>
            <w:lang w:val="en-US"/>
            <w:rPrChange w:id="164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 xml:space="preserve"> </w:t>
        </w:r>
      </w:ins>
      <w:r w:rsidRPr="007C6C62">
        <w:rPr>
          <w:sz w:val="22"/>
          <w:szCs w:val="22"/>
          <w:lang w:val="en-US"/>
          <w:rPrChange w:id="165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>b</w:t>
      </w:r>
      <w:ins w:id="166" w:author="Jonathan Karr" w:date="2015-08-03T00:16:00Z">
        <w:r w:rsidR="007C6C62">
          <w:rPr>
            <w:sz w:val="22"/>
            <w:szCs w:val="22"/>
            <w:lang w:val="en-US"/>
          </w:rPr>
          <w:t>e accelerated</w:t>
        </w:r>
      </w:ins>
      <w:del w:id="167" w:author="Jonathan Karr" w:date="2015-08-03T00:16:00Z">
        <w:r w:rsidRPr="007C6C62" w:rsidDel="007C6C62">
          <w:rPr>
            <w:sz w:val="22"/>
            <w:szCs w:val="22"/>
            <w:lang w:val="en-US"/>
            <w:rPrChange w:id="168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delText>enefit from greater support</w:delText>
        </w:r>
      </w:del>
      <w:r w:rsidRPr="007C6C62">
        <w:rPr>
          <w:sz w:val="22"/>
          <w:szCs w:val="22"/>
          <w:lang w:val="en-US"/>
          <w:rPrChange w:id="169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 xml:space="preserve"> by open standards and software tools.</w:t>
      </w:r>
      <w:ins w:id="170" w:author="Jonathan Karr" w:date="2015-08-03T00:16:00Z">
        <w:r w:rsidR="007C6C62">
          <w:rPr>
            <w:sz w:val="22"/>
            <w:szCs w:val="22"/>
            <w:lang w:val="en-US"/>
          </w:rPr>
          <w:t xml:space="preserve"> Furthermore, we believed that improved standards would enable researchers to build whole-cells more reproducibly which will </w:t>
        </w:r>
      </w:ins>
      <w:ins w:id="171" w:author="Jonathan Karr" w:date="2015-08-03T00:17:00Z">
        <w:r w:rsidR="007C6C62">
          <w:rPr>
            <w:sz w:val="22"/>
            <w:szCs w:val="22"/>
            <w:lang w:val="en-US"/>
          </w:rPr>
          <w:t>help other scientists reuse and expand upon them.</w:t>
        </w:r>
      </w:ins>
      <w:r w:rsidRPr="007C6C62">
        <w:rPr>
          <w:sz w:val="22"/>
          <w:szCs w:val="22"/>
          <w:lang w:val="en-US"/>
          <w:rPrChange w:id="172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 xml:space="preserve"> In our manuscript, we summari</w:t>
      </w:r>
      <w:ins w:id="173" w:author="Jonathan Karr" w:date="2015-08-03T00:02:00Z">
        <w:r w:rsidR="00B13808" w:rsidRPr="007C6C62">
          <w:rPr>
            <w:sz w:val="22"/>
            <w:szCs w:val="22"/>
            <w:lang w:val="en-US"/>
            <w:rPrChange w:id="174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>z</w:t>
        </w:r>
      </w:ins>
      <w:del w:id="175" w:author="Jonathan Karr" w:date="2015-08-03T00:02:00Z">
        <w:r w:rsidRPr="007C6C62" w:rsidDel="00B13808">
          <w:rPr>
            <w:sz w:val="22"/>
            <w:szCs w:val="22"/>
            <w:lang w:val="en-US"/>
            <w:rPrChange w:id="176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delText>s</w:delText>
        </w:r>
      </w:del>
      <w:r w:rsidRPr="007C6C62">
        <w:rPr>
          <w:sz w:val="22"/>
          <w:szCs w:val="22"/>
          <w:lang w:val="en-US"/>
          <w:rPrChange w:id="177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 xml:space="preserve">e the shortcomings </w:t>
      </w:r>
      <w:ins w:id="178" w:author="Jonathan Karr" w:date="2015-08-03T00:04:00Z">
        <w:r w:rsidR="00B13808" w:rsidRPr="007C6C62">
          <w:rPr>
            <w:sz w:val="22"/>
            <w:szCs w:val="22"/>
            <w:lang w:val="en-US"/>
            <w:rPrChange w:id="179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>of our existing standards and software tools, and describe how they must be expanded to support whole-cell modelin</w:t>
        </w:r>
      </w:ins>
      <w:ins w:id="180" w:author="Jonathan Karr" w:date="2015-08-03T00:05:00Z">
        <w:r w:rsidR="00B13808" w:rsidRPr="007C6C62">
          <w:rPr>
            <w:sz w:val="22"/>
            <w:szCs w:val="22"/>
            <w:lang w:val="en-US"/>
            <w:rPrChange w:id="181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>g</w:t>
        </w:r>
      </w:ins>
      <w:del w:id="182" w:author="Jonathan Karr" w:date="2015-08-03T00:05:00Z">
        <w:r w:rsidRPr="007C6C62" w:rsidDel="00B13808">
          <w:rPr>
            <w:sz w:val="22"/>
            <w:szCs w:val="22"/>
            <w:lang w:val="en-US"/>
            <w:rPrChange w:id="183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delText>ide</w:delText>
        </w:r>
        <w:r w:rsidRPr="007C6C62" w:rsidDel="00B13808">
          <w:rPr>
            <w:sz w:val="22"/>
            <w:szCs w:val="22"/>
            <w:lang w:val="en-US"/>
            <w:rPrChange w:id="184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delText xml:space="preserve">ntified in a summer school dedicated to a specific whole-cell model, and we show paths towards </w:delText>
        </w:r>
        <w:r w:rsidRPr="007C6C62" w:rsidDel="00B13808">
          <w:rPr>
            <w:sz w:val="22"/>
            <w:szCs w:val="22"/>
            <w:lang w:val="en-US"/>
            <w:rPrChange w:id="185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delText>future improvements</w:delText>
        </w:r>
      </w:del>
      <w:r w:rsidRPr="007C6C62">
        <w:rPr>
          <w:sz w:val="22"/>
          <w:szCs w:val="22"/>
          <w:lang w:val="en-US"/>
          <w:rPrChange w:id="186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 xml:space="preserve">. </w:t>
      </w:r>
      <w:ins w:id="187" w:author="Jonathan Karr" w:date="2015-08-03T00:06:00Z">
        <w:r w:rsidR="00B13808" w:rsidRPr="007C6C62">
          <w:rPr>
            <w:sz w:val="22"/>
            <w:szCs w:val="22"/>
            <w:lang w:val="en-US"/>
            <w:rPrChange w:id="188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>Thank you for your time and consideration.</w:t>
        </w:r>
      </w:ins>
      <w:moveFromRangeStart w:id="189" w:author="Jonathan Karr" w:date="2015-08-03T00:05:00Z" w:name="move426323647"/>
      <w:moveFrom w:id="190" w:author="Jonathan Karr" w:date="2015-08-03T00:05:00Z">
        <w:r w:rsidRPr="007C6C62" w:rsidDel="00B13808">
          <w:rPr>
            <w:sz w:val="22"/>
            <w:szCs w:val="22"/>
            <w:lang w:val="en-US"/>
            <w:rPrChange w:id="191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 xml:space="preserve">The manuscript is co-authored by the participants of the summer school. </w:t>
        </w:r>
      </w:moveFrom>
      <w:moveFromRangeEnd w:id="189"/>
    </w:p>
    <w:p w:rsidR="00AA3DEB" w:rsidRPr="007C6C62" w:rsidDel="00B13808" w:rsidRDefault="00AA3DEB" w:rsidP="00B13808">
      <w:pPr>
        <w:spacing w:after="200"/>
        <w:rPr>
          <w:del w:id="192" w:author="Jonathan Karr" w:date="2015-08-03T00:02:00Z"/>
          <w:sz w:val="22"/>
          <w:szCs w:val="22"/>
          <w:lang w:val="en-US"/>
          <w:rPrChange w:id="193" w:author="Jonathan Karr" w:date="2015-08-03T00:09:00Z">
            <w:rPr>
              <w:del w:id="194" w:author="Jonathan Karr" w:date="2015-08-03T00:02:00Z"/>
              <w:rFonts w:ascii="Calibri" w:hAnsi="Calibri" w:cs="Calibri"/>
              <w:sz w:val="22"/>
              <w:szCs w:val="22"/>
              <w:lang w:val="en-US"/>
            </w:rPr>
          </w:rPrChange>
        </w:rPr>
        <w:pPrChange w:id="195" w:author="Jonathan Karr" w:date="2015-08-03T00:02:00Z">
          <w:pPr/>
        </w:pPrChange>
      </w:pPr>
    </w:p>
    <w:p w:rsidR="00AA3DEB" w:rsidRPr="007C6C62" w:rsidRDefault="00AA3DEB" w:rsidP="00B13808">
      <w:pPr>
        <w:spacing w:after="200"/>
        <w:rPr>
          <w:sz w:val="22"/>
          <w:szCs w:val="22"/>
          <w:lang w:val="en-US"/>
          <w:rPrChange w:id="196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pPrChange w:id="197" w:author="Jonathan Karr" w:date="2015-08-03T00:02:00Z">
          <w:pPr/>
        </w:pPrChange>
      </w:pPr>
    </w:p>
    <w:p w:rsidR="00AA3DEB" w:rsidRPr="007C6C62" w:rsidRDefault="00C61C86" w:rsidP="00B13808">
      <w:pPr>
        <w:spacing w:after="200"/>
        <w:rPr>
          <w:sz w:val="22"/>
          <w:szCs w:val="22"/>
          <w:lang w:val="en-US"/>
          <w:rPrChange w:id="198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pPrChange w:id="199" w:author="Jonathan Karr" w:date="2015-08-03T00:02:00Z">
          <w:pPr/>
        </w:pPrChange>
      </w:pPr>
      <w:del w:id="200" w:author="Jonathan Karr" w:date="2015-08-02T23:58:00Z">
        <w:r w:rsidRPr="007C6C62" w:rsidDel="00B13808">
          <w:rPr>
            <w:sz w:val="22"/>
            <w:szCs w:val="22"/>
            <w:lang w:val="en-US"/>
            <w:rPrChange w:id="201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delText>Yours s</w:delText>
        </w:r>
      </w:del>
      <w:ins w:id="202" w:author="Jonathan Karr" w:date="2015-08-02T23:58:00Z">
        <w:r w:rsidR="00B13808" w:rsidRPr="007C6C62">
          <w:rPr>
            <w:sz w:val="22"/>
            <w:szCs w:val="22"/>
            <w:lang w:val="en-US"/>
            <w:rPrChange w:id="203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>S</w:t>
        </w:r>
      </w:ins>
      <w:r w:rsidRPr="007C6C62">
        <w:rPr>
          <w:sz w:val="22"/>
          <w:szCs w:val="22"/>
          <w:lang w:val="en-US"/>
          <w:rPrChange w:id="204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>incerely,</w:t>
      </w:r>
      <w:bookmarkStart w:id="205" w:name="_GoBack"/>
      <w:bookmarkEnd w:id="205"/>
    </w:p>
    <w:p w:rsidR="00AA3DEB" w:rsidRPr="007C6C62" w:rsidRDefault="00C61C86" w:rsidP="00B13808">
      <w:pPr>
        <w:spacing w:after="200"/>
        <w:rPr>
          <w:ins w:id="206" w:author="Jonathan Karr" w:date="2015-08-02T23:57:00Z"/>
          <w:sz w:val="22"/>
          <w:szCs w:val="22"/>
          <w:lang w:val="en-US"/>
          <w:rPrChange w:id="207" w:author="Jonathan Karr" w:date="2015-08-03T00:09:00Z">
            <w:rPr>
              <w:ins w:id="208" w:author="Jonathan Karr" w:date="2015-08-02T23:57:00Z"/>
              <w:rFonts w:ascii="Calibri" w:hAnsi="Calibri" w:cs="Calibri"/>
              <w:sz w:val="22"/>
              <w:szCs w:val="22"/>
              <w:lang w:val="en-US"/>
            </w:rPr>
          </w:rPrChange>
        </w:rPr>
        <w:pPrChange w:id="209" w:author="Jonathan Karr" w:date="2015-08-03T00:02:00Z">
          <w:pPr/>
        </w:pPrChange>
      </w:pPr>
      <w:r w:rsidRPr="007C6C62">
        <w:rPr>
          <w:sz w:val="22"/>
          <w:szCs w:val="22"/>
          <w:lang w:val="en-US"/>
          <w:rPrChange w:id="210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 xml:space="preserve">Dagmar </w:t>
      </w:r>
      <w:proofErr w:type="spellStart"/>
      <w:r w:rsidRPr="007C6C62">
        <w:rPr>
          <w:sz w:val="22"/>
          <w:szCs w:val="22"/>
          <w:lang w:val="en-US"/>
          <w:rPrChange w:id="211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>Waltemath</w:t>
      </w:r>
      <w:proofErr w:type="spellEnd"/>
      <w:r w:rsidRPr="007C6C62">
        <w:rPr>
          <w:sz w:val="22"/>
          <w:szCs w:val="22"/>
          <w:lang w:val="en-US"/>
          <w:rPrChange w:id="212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 xml:space="preserve">, </w:t>
      </w:r>
      <w:ins w:id="213" w:author="Jonathan Karr" w:date="2015-08-02T23:58:00Z">
        <w:r w:rsidR="00B13808" w:rsidRPr="007C6C62">
          <w:rPr>
            <w:sz w:val="22"/>
            <w:szCs w:val="22"/>
            <w:lang w:val="en-US"/>
            <w:rPrChange w:id="214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 xml:space="preserve">Junior Research Group Leader, </w:t>
        </w:r>
      </w:ins>
      <w:r w:rsidRPr="007C6C62">
        <w:rPr>
          <w:sz w:val="22"/>
          <w:szCs w:val="22"/>
          <w:lang w:val="en-US"/>
          <w:rPrChange w:id="215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>University of Rostock, Germany</w:t>
      </w:r>
    </w:p>
    <w:p w:rsidR="00B13808" w:rsidRPr="007C6C62" w:rsidRDefault="00B13808" w:rsidP="00B13808">
      <w:pPr>
        <w:spacing w:after="200"/>
        <w:rPr>
          <w:ins w:id="216" w:author="Jonathan Karr" w:date="2015-08-02T23:57:00Z"/>
          <w:sz w:val="22"/>
          <w:szCs w:val="22"/>
          <w:lang w:val="en-US"/>
          <w:rPrChange w:id="217" w:author="Jonathan Karr" w:date="2015-08-03T00:09:00Z">
            <w:rPr>
              <w:ins w:id="218" w:author="Jonathan Karr" w:date="2015-08-02T23:57:00Z"/>
              <w:rFonts w:ascii="Calibri" w:hAnsi="Calibri" w:cs="Calibri"/>
              <w:sz w:val="22"/>
              <w:szCs w:val="22"/>
              <w:lang w:val="en-US"/>
            </w:rPr>
          </w:rPrChange>
        </w:rPr>
        <w:pPrChange w:id="219" w:author="Jonathan Karr" w:date="2015-08-03T00:02:00Z">
          <w:pPr/>
        </w:pPrChange>
      </w:pPr>
    </w:p>
    <w:p w:rsidR="00B13808" w:rsidRPr="007C6C62" w:rsidRDefault="00B13808" w:rsidP="00B13808">
      <w:pPr>
        <w:spacing w:after="200"/>
        <w:rPr>
          <w:sz w:val="22"/>
          <w:szCs w:val="22"/>
          <w:lang w:val="en-US"/>
          <w:rPrChange w:id="220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pPrChange w:id="221" w:author="Jonathan Karr" w:date="2015-08-03T00:02:00Z">
          <w:pPr/>
        </w:pPrChange>
      </w:pPr>
      <w:ins w:id="222" w:author="Jonathan Karr" w:date="2015-08-02T23:57:00Z">
        <w:r w:rsidRPr="007C6C62">
          <w:rPr>
            <w:noProof/>
            <w:sz w:val="22"/>
            <w:szCs w:val="22"/>
            <w:lang w:val="en-US" w:eastAsia="en-US"/>
            <w:rPrChange w:id="223" w:author="Jonathan Karr" w:date="2015-08-03T00:09:00Z">
              <w:rPr>
                <w:rFonts w:ascii="Calibri" w:hAnsi="Calibri" w:cs="Calibri"/>
                <w:noProof/>
                <w:sz w:val="22"/>
                <w:szCs w:val="22"/>
                <w:lang w:val="en-US" w:eastAsia="en-US"/>
              </w:rPr>
            </w:rPrChange>
          </w:rPr>
          <w:drawing>
            <wp:inline distT="0" distB="0" distL="0" distR="0" wp14:anchorId="19285194" wp14:editId="3ACE592E">
              <wp:extent cx="2057400" cy="868556"/>
              <wp:effectExtent l="0" t="0" r="0" b="825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jrk_signature.png"/>
                      <pic:cNvPicPr/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56094" cy="8680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AA3DEB" w:rsidRPr="007C6C62" w:rsidRDefault="00C61C86" w:rsidP="00B13808">
      <w:pPr>
        <w:spacing w:after="200"/>
        <w:rPr>
          <w:sz w:val="22"/>
          <w:szCs w:val="22"/>
          <w:rPrChange w:id="224" w:author="Jonathan Karr" w:date="2015-08-03T00:09:00Z">
            <w:rPr/>
          </w:rPrChange>
        </w:rPr>
        <w:pPrChange w:id="225" w:author="Jonathan Karr" w:date="2015-08-03T00:02:00Z">
          <w:pPr/>
        </w:pPrChange>
      </w:pPr>
      <w:r w:rsidRPr="007C6C62">
        <w:rPr>
          <w:sz w:val="22"/>
          <w:szCs w:val="22"/>
          <w:lang w:val="en-US"/>
          <w:rPrChange w:id="226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 xml:space="preserve">Jonathan Karr, </w:t>
      </w:r>
      <w:ins w:id="227" w:author="Jonathan Karr" w:date="2015-08-02T23:57:00Z">
        <w:r w:rsidR="00B13808" w:rsidRPr="007C6C62">
          <w:rPr>
            <w:sz w:val="22"/>
            <w:szCs w:val="22"/>
            <w:lang w:val="en-US"/>
            <w:rPrChange w:id="228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 xml:space="preserve">Assistant Professor, </w:t>
        </w:r>
      </w:ins>
      <w:r w:rsidRPr="007C6C62">
        <w:rPr>
          <w:sz w:val="22"/>
          <w:szCs w:val="22"/>
          <w:lang w:val="en-US"/>
          <w:rPrChange w:id="229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>Icahn School of Medicine at Mount Sinai, US</w:t>
      </w:r>
      <w:ins w:id="230" w:author="Jonathan Karr" w:date="2015-08-02T23:57:00Z">
        <w:r w:rsidR="00B13808" w:rsidRPr="007C6C62">
          <w:rPr>
            <w:sz w:val="22"/>
            <w:szCs w:val="22"/>
            <w:lang w:val="en-US"/>
            <w:rPrChange w:id="231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>A</w:t>
        </w:r>
      </w:ins>
    </w:p>
    <w:p w:rsidR="00B13808" w:rsidRPr="007C6C62" w:rsidRDefault="00B13808" w:rsidP="00B13808">
      <w:pPr>
        <w:spacing w:after="200"/>
        <w:rPr>
          <w:ins w:id="232" w:author="Jonathan Karr" w:date="2015-08-02T23:57:00Z"/>
          <w:sz w:val="22"/>
          <w:szCs w:val="22"/>
          <w:lang w:val="en-US"/>
          <w:rPrChange w:id="233" w:author="Jonathan Karr" w:date="2015-08-03T00:09:00Z">
            <w:rPr>
              <w:ins w:id="234" w:author="Jonathan Karr" w:date="2015-08-02T23:57:00Z"/>
              <w:rFonts w:ascii="Calibri" w:hAnsi="Calibri" w:cs="Calibri"/>
              <w:sz w:val="22"/>
              <w:szCs w:val="22"/>
              <w:lang w:val="en-US"/>
            </w:rPr>
          </w:rPrChange>
        </w:rPr>
        <w:pPrChange w:id="235" w:author="Jonathan Karr" w:date="2015-08-03T00:02:00Z">
          <w:pPr/>
        </w:pPrChange>
      </w:pPr>
    </w:p>
    <w:p w:rsidR="00AA3DEB" w:rsidRPr="007C6C62" w:rsidRDefault="00C61C86" w:rsidP="00B13808">
      <w:pPr>
        <w:spacing w:after="200"/>
        <w:rPr>
          <w:sz w:val="22"/>
          <w:szCs w:val="22"/>
          <w:rPrChange w:id="236" w:author="Jonathan Karr" w:date="2015-08-03T00:09:00Z">
            <w:rPr/>
          </w:rPrChange>
        </w:rPr>
        <w:pPrChange w:id="237" w:author="Jonathan Karr" w:date="2015-08-03T00:02:00Z">
          <w:pPr/>
        </w:pPrChange>
      </w:pPr>
      <w:r w:rsidRPr="007C6C62">
        <w:rPr>
          <w:sz w:val="22"/>
          <w:szCs w:val="22"/>
          <w:lang w:val="en-US"/>
          <w:rPrChange w:id="238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 xml:space="preserve">Falk Schreiber, </w:t>
      </w:r>
      <w:ins w:id="239" w:author="Jonathan Karr" w:date="2015-08-02T23:58:00Z">
        <w:r w:rsidR="00B13808" w:rsidRPr="007C6C62">
          <w:rPr>
            <w:sz w:val="22"/>
            <w:szCs w:val="22"/>
            <w:lang w:val="en-US"/>
            <w:rPrChange w:id="240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 xml:space="preserve">Professor, </w:t>
        </w:r>
      </w:ins>
      <w:r w:rsidRPr="007C6C62">
        <w:rPr>
          <w:sz w:val="22"/>
          <w:szCs w:val="22"/>
          <w:lang w:val="en-US"/>
          <w:rPrChange w:id="241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 xml:space="preserve">Monash University, </w:t>
      </w:r>
      <w:r w:rsidRPr="007C6C62">
        <w:rPr>
          <w:sz w:val="22"/>
          <w:szCs w:val="22"/>
          <w:lang w:val="en-US"/>
          <w:rPrChange w:id="242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>Australia</w:t>
      </w:r>
    </w:p>
    <w:p w:rsidR="00AA3DEB" w:rsidRPr="007C6C62" w:rsidRDefault="00AA3DEB" w:rsidP="00B13808">
      <w:pPr>
        <w:spacing w:after="200"/>
        <w:rPr>
          <w:sz w:val="22"/>
          <w:szCs w:val="22"/>
          <w:lang w:val="en-US"/>
          <w:rPrChange w:id="243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pPrChange w:id="244" w:author="Jonathan Karr" w:date="2015-08-03T00:02:00Z">
          <w:pPr/>
        </w:pPrChange>
      </w:pPr>
    </w:p>
    <w:p w:rsidR="00AA3DEB" w:rsidRPr="007C6C62" w:rsidRDefault="00C61C86" w:rsidP="00B13808">
      <w:pPr>
        <w:spacing w:after="200"/>
        <w:rPr>
          <w:sz w:val="22"/>
          <w:szCs w:val="22"/>
          <w:lang w:val="en-US"/>
          <w:rPrChange w:id="245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pPrChange w:id="246" w:author="Jonathan Karr" w:date="2015-08-03T00:02:00Z">
          <w:pPr/>
        </w:pPrChange>
      </w:pPr>
      <w:proofErr w:type="gramStart"/>
      <w:r w:rsidRPr="007C6C62">
        <w:rPr>
          <w:sz w:val="22"/>
          <w:szCs w:val="22"/>
          <w:lang w:val="en-US"/>
          <w:rPrChange w:id="247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>on</w:t>
      </w:r>
      <w:proofErr w:type="gramEnd"/>
      <w:r w:rsidRPr="007C6C62">
        <w:rPr>
          <w:sz w:val="22"/>
          <w:szCs w:val="22"/>
          <w:lang w:val="en-US"/>
          <w:rPrChange w:id="248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 xml:space="preserve"> behalf of the participants of the 2015 </w:t>
      </w:r>
      <w:ins w:id="249" w:author="Jonathan Karr" w:date="2015-08-03T00:03:00Z">
        <w:r w:rsidR="00B13808" w:rsidRPr="007C6C62">
          <w:rPr>
            <w:sz w:val="22"/>
            <w:szCs w:val="22"/>
            <w:lang w:val="en-US"/>
            <w:rPrChange w:id="250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t xml:space="preserve">Whole-Cell Modeling </w:t>
        </w:r>
      </w:ins>
      <w:r w:rsidRPr="007C6C62">
        <w:rPr>
          <w:sz w:val="22"/>
          <w:szCs w:val="22"/>
          <w:lang w:val="en-US"/>
          <w:rPrChange w:id="251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>Summer School</w:t>
      </w:r>
      <w:del w:id="252" w:author="Jonathan Karr" w:date="2015-08-03T00:03:00Z">
        <w:r w:rsidRPr="007C6C62" w:rsidDel="00B13808">
          <w:rPr>
            <w:sz w:val="22"/>
            <w:szCs w:val="22"/>
            <w:lang w:val="en-US"/>
            <w:rPrChange w:id="253" w:author="Jonathan Karr" w:date="2015-08-03T00:09:00Z">
              <w:rPr>
                <w:rFonts w:ascii="Calibri" w:hAnsi="Calibri" w:cs="Calibri"/>
                <w:sz w:val="22"/>
                <w:szCs w:val="22"/>
                <w:lang w:val="en-US"/>
              </w:rPr>
            </w:rPrChange>
          </w:rPr>
          <w:delText xml:space="preserve"> on Whole Cell modeling</w:delText>
        </w:r>
      </w:del>
      <w:r w:rsidRPr="007C6C62">
        <w:rPr>
          <w:sz w:val="22"/>
          <w:szCs w:val="22"/>
          <w:lang w:val="en-US"/>
          <w:rPrChange w:id="254" w:author="Jonathan Karr" w:date="2015-08-03T00:09:00Z">
            <w:rPr>
              <w:rFonts w:ascii="Calibri" w:hAnsi="Calibri" w:cs="Calibri"/>
              <w:sz w:val="22"/>
              <w:szCs w:val="22"/>
              <w:lang w:val="en-US"/>
            </w:rPr>
          </w:rPrChange>
        </w:rPr>
        <w:t>.</w:t>
      </w:r>
    </w:p>
    <w:p w:rsidR="00AA3DEB" w:rsidRPr="007C6C62" w:rsidRDefault="00AA3DEB" w:rsidP="00B13808">
      <w:pPr>
        <w:spacing w:after="200"/>
        <w:rPr>
          <w:sz w:val="22"/>
          <w:szCs w:val="22"/>
          <w:rPrChange w:id="255" w:author="Jonathan Karr" w:date="2015-08-03T00:09:00Z">
            <w:rPr/>
          </w:rPrChange>
        </w:rPr>
        <w:pPrChange w:id="256" w:author="Jonathan Karr" w:date="2015-08-03T00:02:00Z">
          <w:pPr/>
        </w:pPrChange>
      </w:pPr>
    </w:p>
    <w:sectPr w:rsidR="00AA3DEB" w:rsidRPr="007C6C62">
      <w:pgSz w:w="11906" w:h="16838"/>
      <w:pgMar w:top="1417" w:right="1417" w:bottom="1134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revisionView w:markup="0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DEB"/>
    <w:rsid w:val="007C6C62"/>
    <w:rsid w:val="00AA3DEB"/>
    <w:rsid w:val="00B13808"/>
    <w:rsid w:val="00C6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color w:val="00000A"/>
      <w:sz w:val="24"/>
      <w:szCs w:val="24"/>
      <w:lang w:eastAsia="ar-SA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erschrift">
    <w:name w:val="Überschrift"/>
    <w:basedOn w:val="Normal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Beschriftung1">
    <w:name w:val="Beschriftung1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Normal"/>
    <w:qFormat/>
    <w:pPr>
      <w:suppressLineNumbers/>
    </w:pPr>
    <w:rPr>
      <w:rFonts w:cs="Mangal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13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808"/>
    <w:rPr>
      <w:rFonts w:ascii="Tahoma" w:hAnsi="Tahoma" w:cs="Tahoma"/>
      <w:color w:val="00000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color w:val="00000A"/>
      <w:sz w:val="24"/>
      <w:szCs w:val="24"/>
      <w:lang w:eastAsia="ar-SA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erschrift">
    <w:name w:val="Überschrift"/>
    <w:basedOn w:val="Normal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Beschriftung1">
    <w:name w:val="Beschriftung1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Normal"/>
    <w:qFormat/>
    <w:pPr>
      <w:suppressLineNumbers/>
    </w:pPr>
    <w:rPr>
      <w:rFonts w:cs="Mangal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13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808"/>
    <w:rPr>
      <w:rFonts w:ascii="Tahoma" w:hAnsi="Tahoma" w:cs="Tahoma"/>
      <w:color w:val="00000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IFI</Company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dk103</dc:creator>
  <cp:lastModifiedBy>Jonathan Karr</cp:lastModifiedBy>
  <cp:revision>9</cp:revision>
  <cp:lastPrinted>2014-10-03T13:40:00Z</cp:lastPrinted>
  <dcterms:created xsi:type="dcterms:W3CDTF">2014-09-25T19:11:00Z</dcterms:created>
  <dcterms:modified xsi:type="dcterms:W3CDTF">2015-08-03T04:17:00Z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IFI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